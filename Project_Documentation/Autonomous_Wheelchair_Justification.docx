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6CB6" w:rsidRDefault="00E14338" w14:paraId="58917719" w14:textId="08519CBD">
      <w:pPr>
        <w:contextualSpacing w:val="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Senior Project Justification </w:t>
      </w:r>
      <w:r w:rsidR="00530769">
        <w:rPr>
          <w:rFonts w:ascii="Times New Roman" w:hAnsi="Times New Roman" w:eastAsia="Times New Roman" w:cs="Times New Roman"/>
          <w:b/>
          <w:sz w:val="24"/>
          <w:szCs w:val="24"/>
        </w:rPr>
        <w:t>Fall 2021</w:t>
      </w:r>
    </w:p>
    <w:p w:rsidR="004D6CB6" w:rsidRDefault="00E14338" w14:paraId="5F92CDA0" w14:textId="1123C72E">
      <w:pPr>
        <w:contextualSpacing w:val="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Project</w:t>
      </w:r>
      <w:r w:rsidR="00530769">
        <w:rPr>
          <w:rFonts w:ascii="Times New Roman" w:hAnsi="Times New Roman" w:eastAsia="Times New Roman" w:cs="Times New Roman"/>
          <w:b/>
          <w:sz w:val="24"/>
          <w:szCs w:val="24"/>
        </w:rPr>
        <w:t xml:space="preserve"> Autonomous Wheelchair</w:t>
      </w:r>
    </w:p>
    <w:p w:rsidR="004D6CB6" w:rsidP="00530769" w:rsidRDefault="00E14338" w14:paraId="1DE76146" w14:textId="12C8874F">
      <w:pPr>
        <w:contextualSpacing w:val="0"/>
        <w:rPr>
          <w:rFonts w:ascii="Times New Roman" w:hAnsi="Times New Roman" w:eastAsia="Times New Roman" w:cs="Times New Roman"/>
          <w:sz w:val="24"/>
          <w:szCs w:val="24"/>
        </w:rPr>
      </w:pPr>
      <w:r w:rsidRPr="0211E38B" w:rsidR="00E14338">
        <w:rPr>
          <w:rFonts w:ascii="Times New Roman" w:hAnsi="Times New Roman" w:eastAsia="Times New Roman" w:cs="Times New Roman"/>
          <w:b w:val="1"/>
          <w:bCs w:val="1"/>
          <w:sz w:val="24"/>
          <w:szCs w:val="24"/>
        </w:rPr>
        <w:t xml:space="preserve">Team Members: </w:t>
      </w:r>
      <w:r w:rsidRPr="0211E38B" w:rsidR="00530769">
        <w:rPr>
          <w:rFonts w:ascii="Times New Roman" w:hAnsi="Times New Roman" w:eastAsia="Times New Roman" w:cs="Times New Roman"/>
          <w:sz w:val="24"/>
          <w:szCs w:val="24"/>
        </w:rPr>
        <w:t>Max Bronson</w:t>
      </w:r>
      <w:r w:rsidRPr="0211E38B" w:rsidR="00566C16">
        <w:rPr>
          <w:rFonts w:ascii="Times New Roman" w:hAnsi="Times New Roman" w:eastAsia="Times New Roman" w:cs="Times New Roman"/>
          <w:sz w:val="24"/>
          <w:szCs w:val="24"/>
        </w:rPr>
        <w:t>,</w:t>
      </w:r>
      <w:r w:rsidRPr="0211E38B" w:rsidR="00530769">
        <w:rPr>
          <w:rFonts w:ascii="Times New Roman" w:hAnsi="Times New Roman" w:eastAsia="Times New Roman" w:cs="Times New Roman"/>
          <w:sz w:val="24"/>
          <w:szCs w:val="24"/>
        </w:rPr>
        <w:t xml:space="preserve"> </w:t>
      </w:r>
      <w:r w:rsidRPr="0211E38B" w:rsidR="00530769">
        <w:rPr>
          <w:rFonts w:ascii="Times New Roman" w:hAnsi="Times New Roman" w:eastAsia="Times New Roman" w:cs="Times New Roman"/>
          <w:sz w:val="24"/>
          <w:szCs w:val="24"/>
        </w:rPr>
        <w:t xml:space="preserve">Denny </w:t>
      </w:r>
      <w:r w:rsidRPr="0211E38B" w:rsidR="00530769">
        <w:rPr>
          <w:rFonts w:ascii="Times New Roman" w:hAnsi="Times New Roman" w:eastAsia="Times New Roman" w:cs="Times New Roman"/>
          <w:sz w:val="24"/>
          <w:szCs w:val="24"/>
        </w:rPr>
        <w:t>Mannakulathil</w:t>
      </w:r>
      <w:r w:rsidRPr="0211E38B" w:rsidR="00566C16">
        <w:rPr>
          <w:rFonts w:ascii="Times New Roman" w:hAnsi="Times New Roman" w:eastAsia="Times New Roman" w:cs="Times New Roman"/>
          <w:sz w:val="24"/>
          <w:szCs w:val="24"/>
        </w:rPr>
        <w:t>, and</w:t>
      </w:r>
      <w:r w:rsidRPr="0211E38B" w:rsidR="00530769">
        <w:rPr>
          <w:rFonts w:ascii="Times New Roman" w:hAnsi="Times New Roman" w:eastAsia="Times New Roman" w:cs="Times New Roman"/>
          <w:sz w:val="24"/>
          <w:szCs w:val="24"/>
        </w:rPr>
        <w:t xml:space="preserve"> </w:t>
      </w:r>
      <w:r w:rsidRPr="0211E38B" w:rsidR="00530769">
        <w:rPr>
          <w:rFonts w:ascii="Times New Roman" w:hAnsi="Times New Roman" w:eastAsia="Times New Roman" w:cs="Times New Roman"/>
          <w:sz w:val="24"/>
          <w:szCs w:val="24"/>
        </w:rPr>
        <w:t xml:space="preserve">Oscar </w:t>
      </w:r>
      <w:r w:rsidRPr="0211E38B" w:rsidR="00530769">
        <w:rPr>
          <w:rFonts w:ascii="Times New Roman" w:hAnsi="Times New Roman" w:eastAsia="Times New Roman" w:cs="Times New Roman"/>
          <w:sz w:val="24"/>
          <w:szCs w:val="24"/>
        </w:rPr>
        <w:t>Montealegre</w:t>
      </w:r>
    </w:p>
    <w:p w:rsidR="004D6CB6" w:rsidRDefault="004D6CB6" w14:paraId="508B6E5B" w14:textId="77777777">
      <w:pPr>
        <w:contextualSpacing w:val="0"/>
        <w:rPr>
          <w:rFonts w:ascii="Times New Roman" w:hAnsi="Times New Roman" w:eastAsia="Times New Roman" w:cs="Times New Roman"/>
          <w:sz w:val="24"/>
          <w:szCs w:val="24"/>
        </w:rPr>
      </w:pPr>
    </w:p>
    <w:p w:rsidRPr="00530769" w:rsidR="004D6CB6" w:rsidRDefault="00E14338" w14:paraId="10156E2E" w14:textId="43FEDE08">
      <w:pPr>
        <w:contextualSpacing w:val="0"/>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Project Description: </w:t>
      </w:r>
      <w:r w:rsidR="00530769">
        <w:rPr>
          <w:rFonts w:ascii="Times New Roman" w:hAnsi="Times New Roman" w:eastAsia="Times New Roman" w:cs="Times New Roman"/>
          <w:bCs/>
          <w:sz w:val="24"/>
          <w:szCs w:val="24"/>
        </w:rPr>
        <w:t xml:space="preserve">Using the previously constructed Smart Wheelchair this project will implement SLAM protocols </w:t>
      </w:r>
      <w:proofErr w:type="gramStart"/>
      <w:r w:rsidR="00530769">
        <w:rPr>
          <w:rFonts w:ascii="Times New Roman" w:hAnsi="Times New Roman" w:eastAsia="Times New Roman" w:cs="Times New Roman"/>
          <w:bCs/>
          <w:sz w:val="24"/>
          <w:szCs w:val="24"/>
        </w:rPr>
        <w:t>in order to</w:t>
      </w:r>
      <w:proofErr w:type="gramEnd"/>
      <w:r w:rsidR="00530769">
        <w:rPr>
          <w:rFonts w:ascii="Times New Roman" w:hAnsi="Times New Roman" w:eastAsia="Times New Roman" w:cs="Times New Roman"/>
          <w:bCs/>
          <w:sz w:val="24"/>
          <w:szCs w:val="24"/>
        </w:rPr>
        <w:t xml:space="preserve"> achieve</w:t>
      </w:r>
      <w:r w:rsidR="005617B5">
        <w:rPr>
          <w:rFonts w:ascii="Times New Roman" w:hAnsi="Times New Roman" w:eastAsia="Times New Roman" w:cs="Times New Roman"/>
          <w:bCs/>
          <w:sz w:val="24"/>
          <w:szCs w:val="24"/>
        </w:rPr>
        <w:t xml:space="preserve"> point to point</w:t>
      </w:r>
      <w:r w:rsidR="00530769">
        <w:rPr>
          <w:rFonts w:ascii="Times New Roman" w:hAnsi="Times New Roman" w:eastAsia="Times New Roman" w:cs="Times New Roman"/>
          <w:bCs/>
          <w:sz w:val="24"/>
          <w:szCs w:val="24"/>
        </w:rPr>
        <w:t xml:space="preserve"> autonomous navigation</w:t>
      </w:r>
      <w:r w:rsidR="005617B5">
        <w:rPr>
          <w:rFonts w:ascii="Times New Roman" w:hAnsi="Times New Roman" w:eastAsia="Times New Roman" w:cs="Times New Roman"/>
          <w:bCs/>
          <w:sz w:val="24"/>
          <w:szCs w:val="24"/>
        </w:rPr>
        <w:t>.</w:t>
      </w:r>
    </w:p>
    <w:p w:rsidR="004D6CB6" w:rsidRDefault="004D6CB6" w14:paraId="21309B60" w14:textId="77777777">
      <w:pPr>
        <w:contextualSpacing w:val="0"/>
        <w:rPr>
          <w:rFonts w:ascii="Times New Roman" w:hAnsi="Times New Roman" w:eastAsia="Times New Roman" w:cs="Times New Roman"/>
          <w:sz w:val="24"/>
          <w:szCs w:val="24"/>
        </w:rPr>
      </w:pPr>
    </w:p>
    <w:p w:rsidR="004D6CB6" w:rsidRDefault="00E14338" w14:paraId="60C58259" w14:textId="77777777">
      <w:pPr>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Project Selection: </w:t>
      </w:r>
    </w:p>
    <w:p w:rsidR="004D6CB6" w:rsidRDefault="00E14338" w14:paraId="14266D52" w14:textId="77777777">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Structure of Mechanism</w:t>
      </w:r>
    </w:p>
    <w:p w:rsidR="004D6CB6" w:rsidRDefault="00E14338" w14:paraId="213CA63A" w14:textId="4CB6E3D7">
      <w:pPr>
        <w:ind w:left="720"/>
        <w:contextualSpacing w:val="0"/>
        <w:rPr>
          <w:rFonts w:ascii="Times New Roman" w:hAnsi="Times New Roman" w:eastAsia="Times New Roman" w:cs="Times New Roman"/>
          <w:sz w:val="24"/>
          <w:szCs w:val="24"/>
        </w:rPr>
      </w:pPr>
      <w:r w:rsidRPr="0211E38B" w:rsidR="00E14338">
        <w:rPr>
          <w:rFonts w:ascii="Times New Roman" w:hAnsi="Times New Roman" w:eastAsia="Times New Roman" w:cs="Times New Roman"/>
          <w:sz w:val="24"/>
          <w:szCs w:val="24"/>
        </w:rPr>
        <w:t>The chassis of the drone will need to have sufficient tensile strength in rotor shafts, distributed equally, to support maximum possible payload. Additionally, the rotor shafts will need adequate torsion strength for the max torque possibly generated by the motors. Furthermore, th</w:t>
      </w:r>
      <w:r w:rsidRPr="0211E38B" w:rsidR="1ABE85AB">
        <w:rPr>
          <w:rFonts w:ascii="Times New Roman" w:hAnsi="Times New Roman" w:eastAsia="Times New Roman" w:cs="Times New Roman"/>
          <w:sz w:val="24"/>
          <w:szCs w:val="24"/>
        </w:rPr>
        <w:t>e</w:t>
      </w:r>
      <w:r w:rsidRPr="0211E38B" w:rsidR="00E14338">
        <w:rPr>
          <w:rFonts w:ascii="Times New Roman" w:hAnsi="Times New Roman" w:eastAsia="Times New Roman" w:cs="Times New Roman"/>
          <w:sz w:val="24"/>
          <w:szCs w:val="24"/>
        </w:rPr>
        <w:t xml:space="preserve"> airframe in general wil</w:t>
      </w:r>
      <w:r w:rsidRPr="0211E38B" w:rsidR="00CA23AA">
        <w:rPr>
          <w:rFonts w:ascii="Times New Roman" w:hAnsi="Times New Roman" w:eastAsia="Times New Roman" w:cs="Times New Roman"/>
          <w:sz w:val="24"/>
          <w:szCs w:val="24"/>
        </w:rPr>
        <w:t>l need</w:t>
      </w:r>
      <w:r w:rsidRPr="0211E38B" w:rsidR="00E14338">
        <w:rPr>
          <w:rFonts w:ascii="Times New Roman" w:hAnsi="Times New Roman" w:eastAsia="Times New Roman" w:cs="Times New Roman"/>
          <w:sz w:val="24"/>
          <w:szCs w:val="24"/>
        </w:rPr>
        <w:t xml:space="preserve"> proper structural integrity for the co-axial torsion, bearing stress, and moments induced. </w:t>
      </w:r>
    </w:p>
    <w:p w:rsidR="004D6CB6" w:rsidRDefault="00E14338" w14:paraId="2EC1C4D4" w14:textId="77777777">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Sensors</w:t>
      </w:r>
    </w:p>
    <w:p w:rsidR="004D6CB6" w:rsidRDefault="00E14338" w14:paraId="5AA8D6F9" w14:textId="5DC227AC">
      <w:pPr>
        <w:ind w:left="720"/>
        <w:contextualSpacing w:val="0"/>
        <w:rPr>
          <w:rFonts w:ascii="Times New Roman" w:hAnsi="Times New Roman" w:eastAsia="Times New Roman" w:cs="Times New Roman"/>
          <w:sz w:val="24"/>
          <w:szCs w:val="24"/>
        </w:rPr>
      </w:pPr>
      <w:r w:rsidRPr="5BBF0771" w:rsidR="00E14338">
        <w:rPr>
          <w:rFonts w:ascii="Times New Roman" w:hAnsi="Times New Roman" w:eastAsia="Times New Roman" w:cs="Times New Roman"/>
          <w:sz w:val="24"/>
          <w:szCs w:val="24"/>
        </w:rPr>
        <w:t xml:space="preserve">The sensors that will be used </w:t>
      </w:r>
      <w:r w:rsidRPr="5BBF0771" w:rsidR="00E14338">
        <w:rPr>
          <w:rFonts w:ascii="Times New Roman" w:hAnsi="Times New Roman" w:eastAsia="Times New Roman" w:cs="Times New Roman"/>
          <w:sz w:val="24"/>
          <w:szCs w:val="24"/>
        </w:rPr>
        <w:t>are:</w:t>
      </w:r>
      <w:r w:rsidRPr="5BBF0771" w:rsidR="00E14338">
        <w:rPr>
          <w:rFonts w:ascii="Times New Roman" w:hAnsi="Times New Roman" w:eastAsia="Times New Roman" w:cs="Times New Roman"/>
          <w:sz w:val="24"/>
          <w:szCs w:val="24"/>
        </w:rPr>
        <w:t xml:space="preserve"> </w:t>
      </w:r>
      <w:r w:rsidRPr="5BBF0771" w:rsidR="07FEA9D5">
        <w:rPr>
          <w:rFonts w:ascii="Times New Roman" w:hAnsi="Times New Roman" w:eastAsia="Times New Roman" w:cs="Times New Roman"/>
          <w:sz w:val="24"/>
          <w:szCs w:val="24"/>
        </w:rPr>
        <w:t>infrared sensor from a Microsoft Kinect, LiDAR scanner,</w:t>
      </w:r>
      <w:r w:rsidRPr="5BBF0771" w:rsidR="00E14338">
        <w:rPr>
          <w:rFonts w:ascii="Times New Roman" w:hAnsi="Times New Roman" w:eastAsia="Times New Roman" w:cs="Times New Roman"/>
          <w:sz w:val="24"/>
          <w:szCs w:val="24"/>
        </w:rPr>
        <w:t xml:space="preserve"> </w:t>
      </w:r>
      <w:r w:rsidRPr="5BBF0771" w:rsidR="00E14338">
        <w:rPr>
          <w:rFonts w:ascii="Times New Roman" w:hAnsi="Times New Roman" w:eastAsia="Times New Roman" w:cs="Times New Roman"/>
          <w:sz w:val="24"/>
          <w:szCs w:val="24"/>
        </w:rPr>
        <w:t>and a</w:t>
      </w:r>
      <w:r w:rsidRPr="5BBF0771" w:rsidR="2F96FFC2">
        <w:rPr>
          <w:rFonts w:ascii="Times New Roman" w:hAnsi="Times New Roman" w:eastAsia="Times New Roman" w:cs="Times New Roman"/>
          <w:sz w:val="24"/>
          <w:szCs w:val="24"/>
        </w:rPr>
        <w:t xml:space="preserve"> video</w:t>
      </w:r>
      <w:r w:rsidRPr="5BBF0771" w:rsidR="00E14338">
        <w:rPr>
          <w:rFonts w:ascii="Times New Roman" w:hAnsi="Times New Roman" w:eastAsia="Times New Roman" w:cs="Times New Roman"/>
          <w:sz w:val="24"/>
          <w:szCs w:val="24"/>
        </w:rPr>
        <w:t xml:space="preserve"> camera. The</w:t>
      </w:r>
      <w:r w:rsidRPr="5BBF0771" w:rsidR="31A87A3F">
        <w:rPr>
          <w:rFonts w:ascii="Times New Roman" w:hAnsi="Times New Roman" w:eastAsia="Times New Roman" w:cs="Times New Roman"/>
          <w:sz w:val="24"/>
          <w:szCs w:val="24"/>
        </w:rPr>
        <w:t xml:space="preserve"> infrared</w:t>
      </w:r>
      <w:r w:rsidRPr="5BBF0771" w:rsidR="00E14338">
        <w:rPr>
          <w:rFonts w:ascii="Times New Roman" w:hAnsi="Times New Roman" w:eastAsia="Times New Roman" w:cs="Times New Roman"/>
          <w:sz w:val="24"/>
          <w:szCs w:val="24"/>
        </w:rPr>
        <w:t xml:space="preserve"> sensors will assist in obstacle avoidance</w:t>
      </w:r>
      <w:r w:rsidRPr="5BBF0771" w:rsidR="6F03E353">
        <w:rPr>
          <w:rFonts w:ascii="Times New Roman" w:hAnsi="Times New Roman" w:eastAsia="Times New Roman" w:cs="Times New Roman"/>
          <w:sz w:val="24"/>
          <w:szCs w:val="24"/>
        </w:rPr>
        <w:t>.</w:t>
      </w:r>
      <w:r w:rsidRPr="5BBF0771" w:rsidR="00E14338">
        <w:rPr>
          <w:rFonts w:ascii="Times New Roman" w:hAnsi="Times New Roman" w:eastAsia="Times New Roman" w:cs="Times New Roman"/>
          <w:sz w:val="24"/>
          <w:szCs w:val="24"/>
        </w:rPr>
        <w:t xml:space="preserve"> The </w:t>
      </w:r>
      <w:r w:rsidRPr="5BBF0771" w:rsidR="6131C6AE">
        <w:rPr>
          <w:rFonts w:ascii="Times New Roman" w:hAnsi="Times New Roman" w:eastAsia="Times New Roman" w:cs="Times New Roman"/>
          <w:sz w:val="24"/>
          <w:szCs w:val="24"/>
        </w:rPr>
        <w:t>LiDAR</w:t>
      </w:r>
      <w:r w:rsidRPr="5BBF0771" w:rsidR="6980773C">
        <w:rPr>
          <w:rFonts w:ascii="Times New Roman" w:hAnsi="Times New Roman" w:eastAsia="Times New Roman" w:cs="Times New Roman"/>
          <w:sz w:val="24"/>
          <w:szCs w:val="24"/>
        </w:rPr>
        <w:t xml:space="preserve"> will determine the distance traveled </w:t>
      </w:r>
      <w:r w:rsidRPr="5BBF0771" w:rsidR="0CD324BC">
        <w:rPr>
          <w:rFonts w:ascii="Times New Roman" w:hAnsi="Times New Roman" w:eastAsia="Times New Roman" w:cs="Times New Roman"/>
          <w:sz w:val="24"/>
          <w:szCs w:val="24"/>
        </w:rPr>
        <w:t>by using lazers</w:t>
      </w:r>
      <w:r w:rsidRPr="5BBF0771" w:rsidR="6131C6AE">
        <w:rPr>
          <w:rFonts w:ascii="Times New Roman" w:hAnsi="Times New Roman" w:eastAsia="Times New Roman" w:cs="Times New Roman"/>
          <w:sz w:val="24"/>
          <w:szCs w:val="24"/>
        </w:rPr>
        <w:t>.</w:t>
      </w:r>
      <w:r w:rsidRPr="5BBF0771" w:rsidR="00E14338">
        <w:rPr>
          <w:rFonts w:ascii="Times New Roman" w:hAnsi="Times New Roman" w:eastAsia="Times New Roman" w:cs="Times New Roman"/>
          <w:sz w:val="24"/>
          <w:szCs w:val="24"/>
        </w:rPr>
        <w:t xml:space="preserve"> </w:t>
      </w:r>
      <w:r w:rsidRPr="5BBF0771" w:rsidR="00E14338">
        <w:rPr>
          <w:rFonts w:ascii="Times New Roman" w:hAnsi="Times New Roman" w:eastAsia="Times New Roman" w:cs="Times New Roman"/>
          <w:sz w:val="24"/>
          <w:szCs w:val="24"/>
        </w:rPr>
        <w:t xml:space="preserve">A camera will be attached to the </w:t>
      </w:r>
      <w:r w:rsidRPr="5BBF0771" w:rsidR="2825D316">
        <w:rPr>
          <w:rFonts w:ascii="Times New Roman" w:hAnsi="Times New Roman" w:eastAsia="Times New Roman" w:cs="Times New Roman"/>
          <w:sz w:val="24"/>
          <w:szCs w:val="24"/>
        </w:rPr>
        <w:t>wheelchair</w:t>
      </w:r>
      <w:r w:rsidRPr="5BBF0771" w:rsidR="00E14338">
        <w:rPr>
          <w:rFonts w:ascii="Times New Roman" w:hAnsi="Times New Roman" w:eastAsia="Times New Roman" w:cs="Times New Roman"/>
          <w:sz w:val="24"/>
          <w:szCs w:val="24"/>
        </w:rPr>
        <w:t xml:space="preserve"> and is incorporated to the end-effector in order that the drone will know where to pick up the load.</w:t>
      </w:r>
    </w:p>
    <w:p w:rsidR="004D6CB6" w:rsidRDefault="00E14338" w14:paraId="1A4C061F" w14:textId="77777777">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Actuators</w:t>
      </w:r>
    </w:p>
    <w:p w:rsidR="004D6CB6" w:rsidRDefault="00E14338" w14:paraId="719389CF" w14:textId="77777777">
      <w:pPr>
        <w:ind w:left="720"/>
        <w:contextualSpacing w:val="0"/>
        <w:rPr>
          <w:rFonts w:ascii="Times New Roman" w:hAnsi="Times New Roman" w:eastAsia="Times New Roman" w:cs="Times New Roman"/>
          <w:sz w:val="24"/>
          <w:szCs w:val="24"/>
        </w:rPr>
      </w:pPr>
      <w:proofErr w:type="gramStart"/>
      <w:r>
        <w:rPr>
          <w:rFonts w:ascii="Times New Roman" w:hAnsi="Times New Roman" w:eastAsia="Times New Roman" w:cs="Times New Roman"/>
          <w:sz w:val="24"/>
          <w:szCs w:val="24"/>
        </w:rPr>
        <w:t>In order for</w:t>
      </w:r>
      <w:proofErr w:type="gramEnd"/>
      <w:r>
        <w:rPr>
          <w:rFonts w:ascii="Times New Roman" w:hAnsi="Times New Roman" w:eastAsia="Times New Roman" w:cs="Times New Roman"/>
          <w:sz w:val="24"/>
          <w:szCs w:val="24"/>
        </w:rPr>
        <w:t xml:space="preserve"> the drone to have the strength and ability to fly with a small payload, it will require motors with a strong torque to weight ratio.</w:t>
      </w:r>
    </w:p>
    <w:p w:rsidR="004D6CB6" w:rsidRDefault="00E14338" w14:paraId="441AAD08" w14:textId="77777777">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Computer System</w:t>
      </w:r>
    </w:p>
    <w:p w:rsidR="004D6CB6" w:rsidRDefault="00E14338" w14:paraId="4E6CD5DC" w14:textId="77777777">
      <w:pPr>
        <w:ind w:left="720"/>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project will require the Arduino101 as well as a flight controller.  The flight controller is necessary to control the motors of the drone.  The Arduino101 will be used for the ultrasonic sensors.  The readings from the flight controller will be connected as outputs for the Arduino </w:t>
      </w:r>
      <w:proofErr w:type="gramStart"/>
      <w:r>
        <w:rPr>
          <w:rFonts w:ascii="Times New Roman" w:hAnsi="Times New Roman" w:eastAsia="Times New Roman" w:cs="Times New Roman"/>
          <w:sz w:val="24"/>
          <w:szCs w:val="24"/>
        </w:rPr>
        <w:t>in order for</w:t>
      </w:r>
      <w:proofErr w:type="gramEnd"/>
      <w:r>
        <w:rPr>
          <w:rFonts w:ascii="Times New Roman" w:hAnsi="Times New Roman" w:eastAsia="Times New Roman" w:cs="Times New Roman"/>
          <w:sz w:val="24"/>
          <w:szCs w:val="24"/>
        </w:rPr>
        <w:t xml:space="preserve"> the drone to autonomously react to the given situation. The project will also use a microcontroller called </w:t>
      </w:r>
      <w:proofErr w:type="spellStart"/>
      <w:r>
        <w:rPr>
          <w:rFonts w:ascii="Times New Roman" w:hAnsi="Times New Roman" w:eastAsia="Times New Roman" w:cs="Times New Roman"/>
          <w:sz w:val="24"/>
          <w:szCs w:val="24"/>
        </w:rPr>
        <w:t>NodeMCU</w:t>
      </w:r>
      <w:proofErr w:type="spellEnd"/>
      <w:r>
        <w:rPr>
          <w:rFonts w:ascii="Times New Roman" w:hAnsi="Times New Roman" w:eastAsia="Times New Roman" w:cs="Times New Roman"/>
          <w:sz w:val="24"/>
          <w:szCs w:val="24"/>
        </w:rPr>
        <w:t xml:space="preserve"> that emits </w:t>
      </w:r>
      <w:proofErr w:type="spellStart"/>
      <w:r>
        <w:rPr>
          <w:rFonts w:ascii="Times New Roman" w:hAnsi="Times New Roman" w:eastAsia="Times New Roman" w:cs="Times New Roman"/>
          <w:sz w:val="24"/>
          <w:szCs w:val="24"/>
        </w:rPr>
        <w:t>wifi</w:t>
      </w:r>
      <w:proofErr w:type="spellEnd"/>
      <w:r>
        <w:rPr>
          <w:rFonts w:ascii="Times New Roman" w:hAnsi="Times New Roman" w:eastAsia="Times New Roman" w:cs="Times New Roman"/>
          <w:sz w:val="24"/>
          <w:szCs w:val="24"/>
        </w:rPr>
        <w:t xml:space="preserve"> signals. This will be used for indoor navigation via </w:t>
      </w:r>
      <w:proofErr w:type="spellStart"/>
      <w:r>
        <w:rPr>
          <w:rFonts w:ascii="Times New Roman" w:hAnsi="Times New Roman" w:eastAsia="Times New Roman" w:cs="Times New Roman"/>
          <w:sz w:val="24"/>
          <w:szCs w:val="24"/>
        </w:rPr>
        <w:t>wifi</w:t>
      </w:r>
      <w:proofErr w:type="spellEnd"/>
      <w:r>
        <w:rPr>
          <w:rFonts w:ascii="Times New Roman" w:hAnsi="Times New Roman" w:eastAsia="Times New Roman" w:cs="Times New Roman"/>
          <w:sz w:val="24"/>
          <w:szCs w:val="24"/>
        </w:rPr>
        <w:t xml:space="preserve"> triangulation. </w:t>
      </w:r>
    </w:p>
    <w:p w:rsidR="004D6CB6" w:rsidRDefault="004D6CB6" w14:paraId="40553D7A" w14:textId="77777777">
      <w:pPr>
        <w:ind w:left="720"/>
        <w:contextualSpacing w:val="0"/>
        <w:rPr>
          <w:rFonts w:ascii="Times New Roman" w:hAnsi="Times New Roman" w:eastAsia="Times New Roman" w:cs="Times New Roman"/>
          <w:sz w:val="24"/>
          <w:szCs w:val="24"/>
        </w:rPr>
      </w:pPr>
    </w:p>
    <w:p w:rsidR="004D6CB6" w:rsidRDefault="004D6CB6" w14:paraId="21244205" w14:textId="77777777">
      <w:pPr>
        <w:ind w:left="720"/>
        <w:contextualSpacing w:val="0"/>
        <w:rPr>
          <w:rFonts w:ascii="Times New Roman" w:hAnsi="Times New Roman" w:eastAsia="Times New Roman" w:cs="Times New Roman"/>
          <w:sz w:val="24"/>
          <w:szCs w:val="24"/>
        </w:rPr>
      </w:pPr>
    </w:p>
    <w:p w:rsidR="004D6CB6" w:rsidRDefault="004D6CB6" w14:paraId="07058559" w14:textId="77777777">
      <w:pPr>
        <w:ind w:left="720"/>
        <w:contextualSpacing w:val="0"/>
        <w:rPr>
          <w:rFonts w:ascii="Times New Roman" w:hAnsi="Times New Roman" w:eastAsia="Times New Roman" w:cs="Times New Roman"/>
          <w:sz w:val="24"/>
          <w:szCs w:val="24"/>
        </w:rPr>
      </w:pPr>
    </w:p>
    <w:p w:rsidR="004D6CB6" w:rsidRDefault="004D6CB6" w14:paraId="79D95E67" w14:textId="63602A74">
      <w:pPr>
        <w:ind w:left="720"/>
        <w:contextualSpacing w:val="0"/>
        <w:rPr>
          <w:rFonts w:ascii="Times New Roman" w:hAnsi="Times New Roman" w:eastAsia="Times New Roman" w:cs="Times New Roman"/>
          <w:sz w:val="24"/>
          <w:szCs w:val="24"/>
        </w:rPr>
      </w:pPr>
    </w:p>
    <w:p w:rsidR="004D6CB6" w:rsidRDefault="004D6CB6" w14:paraId="230782AA" w14:textId="77777777">
      <w:pPr>
        <w:ind w:left="720"/>
        <w:contextualSpacing w:val="0"/>
        <w:rPr>
          <w:rFonts w:ascii="Times New Roman" w:hAnsi="Times New Roman" w:eastAsia="Times New Roman" w:cs="Times New Roman"/>
          <w:sz w:val="24"/>
          <w:szCs w:val="24"/>
        </w:rPr>
      </w:pPr>
    </w:p>
    <w:p w:rsidR="00CA23AA" w:rsidRDefault="00CA23AA" w14:paraId="722C874D" w14:textId="77777777">
      <w:pPr>
        <w:ind w:left="720"/>
        <w:contextualSpacing w:val="0"/>
        <w:rPr>
          <w:rFonts w:ascii="Times New Roman" w:hAnsi="Times New Roman" w:eastAsia="Times New Roman" w:cs="Times New Roman"/>
          <w:sz w:val="24"/>
          <w:szCs w:val="24"/>
        </w:rPr>
      </w:pPr>
    </w:p>
    <w:p w:rsidR="004D6CB6" w:rsidRDefault="004D6CB6" w14:paraId="314F831E" w14:textId="77777777">
      <w:pPr>
        <w:contextualSpacing w:val="0"/>
        <w:rPr>
          <w:rFonts w:ascii="Times New Roman" w:hAnsi="Times New Roman" w:eastAsia="Times New Roman" w:cs="Times New Roman"/>
          <w:sz w:val="24"/>
          <w:szCs w:val="24"/>
        </w:rPr>
      </w:pPr>
    </w:p>
    <w:p w:rsidR="004D6CB6" w:rsidRDefault="00E14338" w14:paraId="5265F056" w14:textId="77777777">
      <w:pPr>
        <w:contextualSpacing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lastRenderedPageBreak/>
        <w:t>Specifications and Requirements</w:t>
      </w:r>
    </w:p>
    <w:p w:rsidR="004D6CB6" w:rsidRDefault="00E14338" w14:paraId="2BC1F64D" w14:textId="77777777">
      <w:pPr>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Clear definition of system specifications</w:t>
      </w:r>
    </w:p>
    <w:p w:rsidR="004D6CB6" w:rsidRDefault="00E14338" w14:paraId="4B12A065" w14:textId="77777777">
      <w:pPr>
        <w:ind w:left="720"/>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Exact parameters are still being evaluated for feasibility and practicality. The drone will require a DC battery </w:t>
      </w:r>
      <w:proofErr w:type="gramStart"/>
      <w:r>
        <w:rPr>
          <w:rFonts w:ascii="Times New Roman" w:hAnsi="Times New Roman" w:eastAsia="Times New Roman" w:cs="Times New Roman"/>
          <w:sz w:val="24"/>
          <w:szCs w:val="24"/>
        </w:rPr>
        <w:t>in order for</w:t>
      </w:r>
      <w:proofErr w:type="gramEnd"/>
      <w:r>
        <w:rPr>
          <w:rFonts w:ascii="Times New Roman" w:hAnsi="Times New Roman" w:eastAsia="Times New Roman" w:cs="Times New Roman"/>
          <w:sz w:val="24"/>
          <w:szCs w:val="24"/>
        </w:rPr>
        <w:t xml:space="preserve"> every component to operate.  The motors will require enough power to lift the drone and package and carry it to the proper location. On board sensors will be used for the navigation, such as the ultrasonic sensors and the </w:t>
      </w:r>
      <w:proofErr w:type="spellStart"/>
      <w:r>
        <w:rPr>
          <w:rFonts w:ascii="Times New Roman" w:hAnsi="Times New Roman" w:eastAsia="Times New Roman" w:cs="Times New Roman"/>
          <w:sz w:val="24"/>
          <w:szCs w:val="24"/>
        </w:rPr>
        <w:t>wifi</w:t>
      </w:r>
      <w:proofErr w:type="spellEnd"/>
      <w:r>
        <w:rPr>
          <w:rFonts w:ascii="Times New Roman" w:hAnsi="Times New Roman" w:eastAsia="Times New Roman" w:cs="Times New Roman"/>
          <w:sz w:val="24"/>
          <w:szCs w:val="24"/>
        </w:rPr>
        <w:t xml:space="preserve"> microcontrollers. They will be reading data from transmitters in the environment. An on-board controller will manage the control systems for the aerodynamics. </w:t>
      </w:r>
    </w:p>
    <w:p w:rsidR="004D6CB6" w:rsidRDefault="00E14338" w14:paraId="24A013EA" w14:textId="77777777">
      <w:pPr>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Clear definition of technical requirements</w:t>
      </w:r>
    </w:p>
    <w:p w:rsidR="004D6CB6" w:rsidRDefault="00E14338" w14:paraId="2C28CDF4" w14:textId="77777777">
      <w:pPr>
        <w:ind w:left="720"/>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Pr>
        <w:t>This drone will have the capability to transport a package autonomously from a starting location to a designated location while avoiding any obstacles in its path.</w:t>
      </w:r>
    </w:p>
    <w:p w:rsidR="004D6CB6" w:rsidRDefault="00E14338" w14:paraId="3471CA3B" w14:textId="77777777">
      <w:pPr>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Clear definition of minimum success criteria </w:t>
      </w:r>
    </w:p>
    <w:p w:rsidR="004D6CB6" w:rsidRDefault="00E14338" w14:paraId="0C6802F1" w14:textId="77777777">
      <w:pPr>
        <w:ind w:left="720"/>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minimum success criteria </w:t>
      </w:r>
      <w:proofErr w:type="gramStart"/>
      <w:r>
        <w:rPr>
          <w:rFonts w:ascii="Times New Roman" w:hAnsi="Times New Roman" w:eastAsia="Times New Roman" w:cs="Times New Roman"/>
          <w:sz w:val="24"/>
          <w:szCs w:val="24"/>
        </w:rPr>
        <w:t>is</w:t>
      </w:r>
      <w:proofErr w:type="gramEnd"/>
      <w:r>
        <w:rPr>
          <w:rFonts w:ascii="Times New Roman" w:hAnsi="Times New Roman" w:eastAsia="Times New Roman" w:cs="Times New Roman"/>
          <w:sz w:val="24"/>
          <w:szCs w:val="24"/>
        </w:rPr>
        <w:t xml:space="preserve"> that the drone will lift off, navigate to a designated area, and land autonomously while implementing obstacle avoidance.</w:t>
      </w:r>
    </w:p>
    <w:p w:rsidR="004D6CB6" w:rsidRDefault="00E14338" w14:paraId="0D45924C" w14:textId="77777777">
      <w:pPr>
        <w:contextualSpacing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Required Quality &amp; Work</w:t>
      </w:r>
    </w:p>
    <w:p w:rsidR="004D6CB6" w:rsidRDefault="00E14338" w14:paraId="410A30AC" w14:textId="77777777">
      <w:pPr>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Technical coverage, merit, learning, etc</w:t>
      </w:r>
      <w:r w:rsidR="00CA23AA">
        <w:rPr>
          <w:rFonts w:ascii="Times New Roman" w:hAnsi="Times New Roman" w:eastAsia="Times New Roman" w:cs="Times New Roman"/>
          <w:sz w:val="24"/>
          <w:szCs w:val="24"/>
        </w:rPr>
        <w:t>.</w:t>
      </w:r>
    </w:p>
    <w:p w:rsidR="004D6CB6" w:rsidRDefault="00E14338" w14:paraId="3EF9FFC4" w14:textId="77777777">
      <w:pPr>
        <w:ind w:left="720"/>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Pr>
        <w:t>The technical areas that will be covered are mechanical and electrical design, obstacle avoidance, and path planning.</w:t>
      </w:r>
    </w:p>
    <w:p w:rsidR="004D6CB6" w:rsidRDefault="00E14338" w14:paraId="17D5CE68" w14:textId="77777777">
      <w:pPr>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What engineering works are involved? It should cover analysis, simulation, construction, and test.</w:t>
      </w:r>
    </w:p>
    <w:p w:rsidR="004D6CB6" w:rsidRDefault="00E14338" w14:paraId="005C3B36" w14:textId="77777777">
      <w:pPr>
        <w:ind w:left="720"/>
        <w:contextualSpacing w:val="0"/>
        <w:rPr>
          <w:rFonts w:ascii="Times New Roman" w:hAnsi="Times New Roman" w:eastAsia="Times New Roman" w:cs="Times New Roman"/>
          <w:sz w:val="24"/>
          <w:szCs w:val="24"/>
        </w:rPr>
      </w:pPr>
      <w:r>
        <w:rPr>
          <w:rFonts w:ascii="Times New Roman" w:hAnsi="Times New Roman" w:eastAsia="Times New Roman" w:cs="Times New Roman"/>
          <w:i/>
          <w:sz w:val="24"/>
          <w:szCs w:val="24"/>
        </w:rPr>
        <w:t>Design</w:t>
      </w:r>
      <w:r>
        <w:rPr>
          <w:rFonts w:ascii="Times New Roman" w:hAnsi="Times New Roman" w:eastAsia="Times New Roman" w:cs="Times New Roman"/>
          <w:sz w:val="24"/>
          <w:szCs w:val="24"/>
        </w:rPr>
        <w:t>:  For mechanical the drone frame will need to be designed and manufactured. It will require a Finite Element Analysis for a structural analysis. This test will confirm if the drone is strong enough to fly and hold a small payload.</w:t>
      </w:r>
    </w:p>
    <w:p w:rsidR="004D6CB6" w:rsidRDefault="00E14338" w14:paraId="6D582868" w14:textId="77777777">
      <w:pPr>
        <w:ind w:left="720"/>
        <w:contextualSpacing w:val="0"/>
        <w:rPr>
          <w:rFonts w:ascii="Times New Roman" w:hAnsi="Times New Roman" w:eastAsia="Times New Roman" w:cs="Times New Roman"/>
          <w:sz w:val="24"/>
          <w:szCs w:val="24"/>
        </w:rPr>
      </w:pPr>
      <w:r>
        <w:rPr>
          <w:rFonts w:ascii="Times New Roman" w:hAnsi="Times New Roman" w:eastAsia="Times New Roman" w:cs="Times New Roman"/>
          <w:i/>
          <w:sz w:val="24"/>
          <w:szCs w:val="24"/>
        </w:rPr>
        <w:t>Electrical and Programming</w:t>
      </w:r>
      <w:r>
        <w:rPr>
          <w:rFonts w:ascii="Times New Roman" w:hAnsi="Times New Roman" w:eastAsia="Times New Roman" w:cs="Times New Roman"/>
          <w:sz w:val="24"/>
          <w:szCs w:val="24"/>
        </w:rPr>
        <w:t xml:space="preserve">:  This will require various tests </w:t>
      </w:r>
      <w:proofErr w:type="gramStart"/>
      <w:r>
        <w:rPr>
          <w:rFonts w:ascii="Times New Roman" w:hAnsi="Times New Roman" w:eastAsia="Times New Roman" w:cs="Times New Roman"/>
          <w:sz w:val="24"/>
          <w:szCs w:val="24"/>
        </w:rPr>
        <w:t>in order to</w:t>
      </w:r>
      <w:proofErr w:type="gramEnd"/>
      <w:r>
        <w:rPr>
          <w:rFonts w:ascii="Times New Roman" w:hAnsi="Times New Roman" w:eastAsia="Times New Roman" w:cs="Times New Roman"/>
          <w:sz w:val="24"/>
          <w:szCs w:val="24"/>
        </w:rPr>
        <w:t xml:space="preserve"> determine the proper safe distances for the obstacle avoidance.  The path planning portion of this project will require simulations and tests </w:t>
      </w:r>
      <w:proofErr w:type="gramStart"/>
      <w:r>
        <w:rPr>
          <w:rFonts w:ascii="Times New Roman" w:hAnsi="Times New Roman" w:eastAsia="Times New Roman" w:cs="Times New Roman"/>
          <w:sz w:val="24"/>
          <w:szCs w:val="24"/>
        </w:rPr>
        <w:t>in order to</w:t>
      </w:r>
      <w:proofErr w:type="gramEnd"/>
      <w:r>
        <w:rPr>
          <w:rFonts w:ascii="Times New Roman" w:hAnsi="Times New Roman" w:eastAsia="Times New Roman" w:cs="Times New Roman"/>
          <w:sz w:val="24"/>
          <w:szCs w:val="24"/>
        </w:rPr>
        <w:t xml:space="preserve"> determine the most optimal route to deliver the package.</w:t>
      </w:r>
    </w:p>
    <w:p w:rsidR="004D6CB6" w:rsidRDefault="00E14338" w14:paraId="6A131AE9" w14:textId="77777777">
      <w:pPr>
        <w:ind w:left="720"/>
        <w:contextualSpacing w:val="0"/>
        <w:rPr>
          <w:rFonts w:ascii="Times New Roman" w:hAnsi="Times New Roman" w:eastAsia="Times New Roman" w:cs="Times New Roman"/>
          <w:sz w:val="24"/>
          <w:szCs w:val="24"/>
        </w:rPr>
      </w:pPr>
      <w:r>
        <w:rPr>
          <w:rFonts w:ascii="Times New Roman" w:hAnsi="Times New Roman" w:eastAsia="Times New Roman" w:cs="Times New Roman"/>
          <w:i/>
          <w:sz w:val="24"/>
          <w:szCs w:val="24"/>
        </w:rPr>
        <w:t>Simulations</w:t>
      </w:r>
      <w:r>
        <w:rPr>
          <w:rFonts w:ascii="Times New Roman" w:hAnsi="Times New Roman" w:eastAsia="Times New Roman" w:cs="Times New Roman"/>
          <w:sz w:val="24"/>
          <w:szCs w:val="24"/>
        </w:rPr>
        <w:t>: Simulate different possible environments that would have uniform threats to avoid, (</w:t>
      </w:r>
      <w:proofErr w:type="gramStart"/>
      <w:r>
        <w:rPr>
          <w:rFonts w:ascii="Times New Roman" w:hAnsi="Times New Roman" w:eastAsia="Times New Roman" w:cs="Times New Roman"/>
          <w:sz w:val="24"/>
          <w:szCs w:val="24"/>
        </w:rPr>
        <w:t>i.e.</w:t>
      </w:r>
      <w:proofErr w:type="gramEnd"/>
      <w:r>
        <w:rPr>
          <w:rFonts w:ascii="Times New Roman" w:hAnsi="Times New Roman" w:eastAsia="Times New Roman" w:cs="Times New Roman"/>
          <w:sz w:val="24"/>
          <w:szCs w:val="24"/>
        </w:rPr>
        <w:t xml:space="preserve"> if a factory occasionally has humans walking throughout the environment, have the drones know whether they should travel 3’ or 8’ off the ground; have a drone avoid a section of an environment if large moving parts have become active.)</w:t>
      </w:r>
    </w:p>
    <w:p w:rsidR="004D6CB6" w:rsidRDefault="004D6CB6" w14:paraId="79FC51E7" w14:textId="77777777">
      <w:pPr>
        <w:ind w:left="720"/>
        <w:contextualSpacing w:val="0"/>
        <w:rPr>
          <w:rFonts w:ascii="Times New Roman" w:hAnsi="Times New Roman" w:eastAsia="Times New Roman" w:cs="Times New Roman"/>
          <w:sz w:val="24"/>
          <w:szCs w:val="24"/>
        </w:rPr>
      </w:pPr>
    </w:p>
    <w:p w:rsidR="004D6CB6" w:rsidRDefault="00E14338" w14:paraId="5FDF1562" w14:textId="77777777">
      <w:pPr>
        <w:contextualSpacing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Feasibility Test</w:t>
      </w:r>
    </w:p>
    <w:p w:rsidR="004D6CB6" w:rsidRDefault="00E14338" w14:paraId="0C444438" w14:textId="77777777">
      <w:pPr>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project will be completed in a semester. The budget will be </w:t>
      </w:r>
      <w:ins w:author="Jesse B" w:date="2018-08-22T13:11:00Z" w:id="0">
        <w:r>
          <w:rPr>
            <w:rFonts w:ascii="Times New Roman" w:hAnsi="Times New Roman" w:eastAsia="Times New Roman" w:cs="Times New Roman"/>
            <w:sz w:val="24"/>
            <w:szCs w:val="24"/>
          </w:rPr>
          <w:t>~</w:t>
        </w:r>
      </w:ins>
      <w:r>
        <w:rPr>
          <w:rFonts w:ascii="Times New Roman" w:hAnsi="Times New Roman" w:eastAsia="Times New Roman" w:cs="Times New Roman"/>
          <w:sz w:val="24"/>
          <w:szCs w:val="24"/>
        </w:rPr>
        <w:t xml:space="preserve">$700 for this project, and team members will be self-funding. Technical resources including mentoring are James Hudak, Flavio </w:t>
      </w:r>
      <w:proofErr w:type="spellStart"/>
      <w:r>
        <w:rPr>
          <w:rFonts w:ascii="Times New Roman" w:hAnsi="Times New Roman" w:eastAsia="Times New Roman" w:cs="Times New Roman"/>
          <w:sz w:val="24"/>
          <w:szCs w:val="24"/>
        </w:rPr>
        <w:t>Albieri</w:t>
      </w:r>
      <w:proofErr w:type="spellEnd"/>
      <w:r>
        <w:rPr>
          <w:rFonts w:ascii="Times New Roman" w:hAnsi="Times New Roman" w:eastAsia="Times New Roman" w:cs="Times New Roman"/>
          <w:sz w:val="24"/>
          <w:szCs w:val="24"/>
        </w:rPr>
        <w:t xml:space="preserve">, Dr. Adeel Khalid, IEEE membership, and the KSU Library. </w:t>
      </w:r>
    </w:p>
    <w:p w:rsidR="004D6CB6" w:rsidRDefault="004D6CB6" w14:paraId="31F9D63C" w14:textId="4F1C44B7">
      <w:pPr>
        <w:ind w:firstLine="720"/>
        <w:contextualSpacing w:val="0"/>
        <w:rPr>
          <w:rFonts w:ascii="Times New Roman" w:hAnsi="Times New Roman" w:eastAsia="Times New Roman" w:cs="Times New Roman"/>
          <w:sz w:val="24"/>
          <w:szCs w:val="24"/>
        </w:rPr>
      </w:pPr>
    </w:p>
    <w:sectPr w:rsidR="004D6CB6">
      <w:headerReference w:type="default" r:id="rId8"/>
      <w:footerReference w:type="default" r:id="rId9"/>
      <w:pgSz w:w="12240" w:h="15840" w:orient="portrait"/>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4563" w:rsidRDefault="00164563" w14:paraId="0B824E6D" w14:textId="77777777">
      <w:pPr>
        <w:spacing w:line="240" w:lineRule="auto"/>
      </w:pPr>
      <w:r>
        <w:separator/>
      </w:r>
    </w:p>
  </w:endnote>
  <w:endnote w:type="continuationSeparator" w:id="0">
    <w:p w:rsidR="00164563" w:rsidRDefault="00164563" w14:paraId="3494B98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6CB6" w:rsidRDefault="00E14338" w14:paraId="14675432" w14:textId="77777777">
    <w:pPr>
      <w:contextualSpacing w:val="0"/>
      <w:jc w:val="right"/>
    </w:pP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4563" w:rsidRDefault="00164563" w14:paraId="35D97385" w14:textId="77777777">
      <w:pPr>
        <w:spacing w:line="240" w:lineRule="auto"/>
      </w:pPr>
      <w:r>
        <w:separator/>
      </w:r>
    </w:p>
  </w:footnote>
  <w:footnote w:type="continuationSeparator" w:id="0">
    <w:p w:rsidR="00164563" w:rsidRDefault="00164563" w14:paraId="6F28E769"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6CB6" w:rsidRDefault="004D6CB6" w14:paraId="52027EC8" w14:textId="77777777">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D7B9F"/>
    <w:multiLevelType w:val="multilevel"/>
    <w:tmpl w:val="BB427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DD877D1"/>
    <w:multiLevelType w:val="multilevel"/>
    <w:tmpl w:val="9B36E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FDB5010"/>
    <w:multiLevelType w:val="multilevel"/>
    <w:tmpl w:val="6DC8FF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B6"/>
    <w:rsid w:val="00164563"/>
    <w:rsid w:val="00231B24"/>
    <w:rsid w:val="004D6CB6"/>
    <w:rsid w:val="00530769"/>
    <w:rsid w:val="005617B5"/>
    <w:rsid w:val="00566C16"/>
    <w:rsid w:val="005A6952"/>
    <w:rsid w:val="0076132A"/>
    <w:rsid w:val="00CA23AA"/>
    <w:rsid w:val="00DD55E1"/>
    <w:rsid w:val="00E14338"/>
    <w:rsid w:val="0211E38B"/>
    <w:rsid w:val="07FEA9D5"/>
    <w:rsid w:val="0B72191F"/>
    <w:rsid w:val="0CD324BC"/>
    <w:rsid w:val="16E1F998"/>
    <w:rsid w:val="1ABE85AB"/>
    <w:rsid w:val="1CC45DDA"/>
    <w:rsid w:val="219E0B37"/>
    <w:rsid w:val="24348EF7"/>
    <w:rsid w:val="2825D316"/>
    <w:rsid w:val="2F96FFC2"/>
    <w:rsid w:val="31A87A3F"/>
    <w:rsid w:val="3924A713"/>
    <w:rsid w:val="398A6076"/>
    <w:rsid w:val="3E4B056E"/>
    <w:rsid w:val="588766AF"/>
    <w:rsid w:val="5A233710"/>
    <w:rsid w:val="5BBF0771"/>
    <w:rsid w:val="5CFDF107"/>
    <w:rsid w:val="5E7B3AFA"/>
    <w:rsid w:val="5E89CA2B"/>
    <w:rsid w:val="5EE73C5A"/>
    <w:rsid w:val="5F0E35DD"/>
    <w:rsid w:val="6131C6AE"/>
    <w:rsid w:val="6980773C"/>
    <w:rsid w:val="6F03E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4028"/>
  <w15:docId w15:val="{AEC3D5C7-7F79-4DE3-84FC-ACB65856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A23AA"/>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A23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704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034F4-061A-43B3-B8A2-0A93E7EE17A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Max Bronson</dc:creator>
  <lastModifiedBy>Denny Mannakulathil</lastModifiedBy>
  <revision>4</revision>
  <dcterms:created xsi:type="dcterms:W3CDTF">2021-08-21T14:41:00.0000000Z</dcterms:created>
  <dcterms:modified xsi:type="dcterms:W3CDTF">2021-08-21T15:33:12.3683129Z</dcterms:modified>
</coreProperties>
</file>